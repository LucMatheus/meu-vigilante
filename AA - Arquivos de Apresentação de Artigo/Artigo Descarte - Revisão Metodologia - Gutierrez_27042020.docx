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02555" w:rsidRDefault="00791CD8">
      <w:pPr>
        <w:spacing w:after="480" w:line="360" w:lineRule="auto"/>
        <w:jc w:val="both"/>
        <w:rPr>
          <w:b/>
          <w:sz w:val="24"/>
          <w:szCs w:val="24"/>
        </w:rPr>
      </w:pPr>
      <w:r>
        <w:rPr>
          <w:b/>
          <w:sz w:val="24"/>
          <w:szCs w:val="24"/>
        </w:rPr>
        <w:t xml:space="preserve">2 Materiais e métodos  </w:t>
      </w:r>
    </w:p>
    <w:p w14:paraId="00000002" w14:textId="2110F856" w:rsidR="00002555" w:rsidRDefault="00791CD8">
      <w:pPr>
        <w:spacing w:after="480" w:line="360" w:lineRule="auto"/>
        <w:ind w:left="120" w:firstLine="700"/>
        <w:jc w:val="both"/>
        <w:rPr>
          <w:ins w:id="0" w:author=" " w:date="2020-04-27T09:27:00Z"/>
          <w:sz w:val="24"/>
          <w:szCs w:val="24"/>
        </w:rPr>
      </w:pPr>
      <w:r>
        <w:rPr>
          <w:sz w:val="24"/>
          <w:szCs w:val="24"/>
        </w:rPr>
        <w:t>Para o Desenvolvimento do software vigilância ambiental foram necessário a utilização de ferramenta tecnológicas e linguagem de programação que serão abordadas a seguir</w:t>
      </w:r>
      <w:ins w:id="1" w:author="cbbgutierrez@gmail.com" w:date="2020-04-27T09:21:00Z">
        <w:r w:rsidR="00716A5A">
          <w:rPr>
            <w:sz w:val="24"/>
            <w:szCs w:val="24"/>
          </w:rPr>
          <w:t>.</w:t>
        </w:r>
      </w:ins>
    </w:p>
    <w:p w14:paraId="2313BC48" w14:textId="63F0363F" w:rsidR="00EC6FCC" w:rsidRPr="00B61F23" w:rsidRDefault="00EC6FCC" w:rsidP="00B61F23">
      <w:pPr>
        <w:spacing w:line="240" w:lineRule="auto"/>
        <w:ind w:left="120" w:firstLine="700"/>
        <w:jc w:val="both"/>
        <w:rPr>
          <w:ins w:id="2" w:author=" " w:date="2020-04-27T09:29:00Z"/>
          <w:rFonts w:ascii="Times New Roman" w:eastAsia="Times New Roman" w:hAnsi="Times New Roman" w:cs="Times New Roman"/>
          <w:b/>
          <w:sz w:val="28"/>
          <w:szCs w:val="28"/>
          <w:rPrChange w:id="3" w:author=" " w:date="2020-04-27T09:29:00Z">
            <w:rPr>
              <w:ins w:id="4" w:author=" " w:date="2020-04-27T09:29:00Z"/>
              <w:rFonts w:ascii="Times New Roman" w:eastAsia="Times New Roman" w:hAnsi="Times New Roman" w:cs="Times New Roman"/>
              <w:b/>
              <w:sz w:val="24"/>
              <w:szCs w:val="24"/>
            </w:rPr>
          </w:rPrChange>
        </w:rPr>
        <w:pPrChange w:id="5" w:author=" " w:date="2020-04-27T09:29:00Z">
          <w:pPr>
            <w:spacing w:after="480" w:line="360" w:lineRule="auto"/>
            <w:ind w:left="120" w:firstLine="700"/>
            <w:jc w:val="both"/>
          </w:pPr>
        </w:pPrChange>
      </w:pPr>
      <w:ins w:id="6" w:author=" " w:date="2020-04-27T09:27:00Z">
        <w:r w:rsidRPr="00B61F23">
          <w:rPr>
            <w:rFonts w:ascii="Times New Roman" w:eastAsia="Times New Roman" w:hAnsi="Times New Roman" w:cs="Times New Roman"/>
            <w:b/>
            <w:sz w:val="28"/>
            <w:szCs w:val="28"/>
            <w:rPrChange w:id="7" w:author=" " w:date="2020-04-27T09:29:00Z">
              <w:rPr>
                <w:rFonts w:ascii="Times New Roman" w:eastAsia="Times New Roman" w:hAnsi="Times New Roman" w:cs="Times New Roman"/>
                <w:b/>
                <w:sz w:val="24"/>
                <w:szCs w:val="24"/>
              </w:rPr>
            </w:rPrChange>
          </w:rPr>
          <w:t>Vocês precisam descrever na metodologia, como iremos atingir os objetivos propostos, que é o desenvolvimento do aplicativo. Então descrevam “</w:t>
        </w:r>
        <w:r w:rsidRPr="00B61F23">
          <w:rPr>
            <w:rFonts w:ascii="Times New Roman" w:eastAsia="Times New Roman" w:hAnsi="Times New Roman" w:cs="Times New Roman"/>
            <w:b/>
            <w:sz w:val="28"/>
            <w:szCs w:val="28"/>
            <w:rPrChange w:id="8" w:author=" " w:date="2020-04-27T09:29:00Z">
              <w:rPr>
                <w:rFonts w:ascii="Times New Roman" w:eastAsia="Times New Roman" w:hAnsi="Times New Roman" w:cs="Times New Roman"/>
                <w:b/>
                <w:sz w:val="24"/>
                <w:szCs w:val="24"/>
              </w:rPr>
            </w:rPrChange>
          </w:rPr>
          <w:t>COM RIGOR DE DETALHES</w:t>
        </w:r>
        <w:r w:rsidRPr="00B61F23">
          <w:rPr>
            <w:rFonts w:ascii="Times New Roman" w:eastAsia="Times New Roman" w:hAnsi="Times New Roman" w:cs="Times New Roman"/>
            <w:b/>
            <w:sz w:val="28"/>
            <w:szCs w:val="28"/>
            <w:rPrChange w:id="9" w:author=" " w:date="2020-04-27T09:29:00Z">
              <w:rPr>
                <w:rFonts w:ascii="Times New Roman" w:eastAsia="Times New Roman" w:hAnsi="Times New Roman" w:cs="Times New Roman"/>
                <w:b/>
                <w:sz w:val="24"/>
                <w:szCs w:val="24"/>
              </w:rPr>
            </w:rPrChange>
          </w:rPr>
          <w:t>” todas as ferramentas de modelagem ferramentas para qualquer fim, banco de dados, linguagens de programação, requisitos, diagramas, editores, framework, área de estudo, etc.  Vocês me enviaram só um esboço da metodologia.</w:t>
        </w:r>
      </w:ins>
    </w:p>
    <w:p w14:paraId="5F8441E4" w14:textId="77777777" w:rsidR="00B61F23" w:rsidRPr="00B61F23" w:rsidRDefault="00B61F23" w:rsidP="00B61F23">
      <w:pPr>
        <w:spacing w:line="240" w:lineRule="auto"/>
        <w:ind w:firstLine="709"/>
        <w:jc w:val="both"/>
        <w:rPr>
          <w:ins w:id="10" w:author=" " w:date="2020-04-27T09:29:00Z"/>
          <w:rFonts w:ascii="Times New Roman" w:hAnsi="Times New Roman" w:cs="Times New Roman"/>
          <w:b/>
          <w:sz w:val="28"/>
          <w:szCs w:val="28"/>
          <w:rPrChange w:id="11" w:author=" " w:date="2020-04-27T09:29:00Z">
            <w:rPr>
              <w:ins w:id="12" w:author=" " w:date="2020-04-27T09:29:00Z"/>
              <w:sz w:val="24"/>
              <w:szCs w:val="24"/>
            </w:rPr>
          </w:rPrChange>
        </w:rPr>
        <w:pPrChange w:id="13" w:author=" " w:date="2020-04-27T09:29:00Z">
          <w:pPr>
            <w:spacing w:line="360" w:lineRule="auto"/>
            <w:ind w:firstLine="709"/>
            <w:jc w:val="both"/>
          </w:pPr>
        </w:pPrChange>
      </w:pPr>
      <w:ins w:id="14" w:author=" " w:date="2020-04-27T09:29:00Z">
        <w:r w:rsidRPr="00B61F23">
          <w:rPr>
            <w:rFonts w:ascii="Times New Roman" w:hAnsi="Times New Roman" w:cs="Times New Roman"/>
            <w:b/>
            <w:sz w:val="28"/>
            <w:szCs w:val="28"/>
            <w:rPrChange w:id="15" w:author=" " w:date="2020-04-27T09:29:00Z">
              <w:rPr>
                <w:sz w:val="24"/>
                <w:szCs w:val="24"/>
              </w:rPr>
            </w:rPrChange>
          </w:rPr>
          <w:t xml:space="preserve">Neste tópico você deve detalhar como vai alcançar o objetivo do estudo. Quais as ferramentas e meios para atingir o objetivo. Este tópico pode ser dividido em subtópicos, mas não é obrigatório (escolha aqueles que melhor se enquadram em sua pesquisa): </w:t>
        </w:r>
      </w:ins>
    </w:p>
    <w:p w14:paraId="6FE0A21D" w14:textId="77777777" w:rsidR="00B61F23" w:rsidRPr="00B61F23" w:rsidRDefault="00B61F23" w:rsidP="00B61F23">
      <w:pPr>
        <w:numPr>
          <w:ilvl w:val="0"/>
          <w:numId w:val="1"/>
        </w:numPr>
        <w:spacing w:line="240" w:lineRule="auto"/>
        <w:jc w:val="both"/>
        <w:rPr>
          <w:ins w:id="16" w:author=" " w:date="2020-04-27T09:29:00Z"/>
          <w:rFonts w:ascii="Times New Roman" w:hAnsi="Times New Roman" w:cs="Times New Roman"/>
          <w:b/>
          <w:sz w:val="28"/>
          <w:szCs w:val="28"/>
          <w:rPrChange w:id="17" w:author=" " w:date="2020-04-27T09:29:00Z">
            <w:rPr>
              <w:ins w:id="18" w:author=" " w:date="2020-04-27T09:29:00Z"/>
              <w:sz w:val="24"/>
              <w:szCs w:val="24"/>
            </w:rPr>
          </w:rPrChange>
        </w:rPr>
        <w:pPrChange w:id="19" w:author=" " w:date="2020-04-27T09:29:00Z">
          <w:pPr>
            <w:numPr>
              <w:numId w:val="1"/>
            </w:numPr>
            <w:spacing w:line="360" w:lineRule="auto"/>
            <w:ind w:left="720" w:hanging="360"/>
            <w:jc w:val="both"/>
          </w:pPr>
        </w:pPrChange>
      </w:pPr>
      <w:ins w:id="20" w:author=" " w:date="2020-04-27T09:29:00Z">
        <w:r w:rsidRPr="00B61F23">
          <w:rPr>
            <w:rFonts w:ascii="Times New Roman" w:hAnsi="Times New Roman" w:cs="Times New Roman"/>
            <w:b/>
            <w:sz w:val="28"/>
            <w:szCs w:val="28"/>
            <w:rPrChange w:id="21" w:author=" " w:date="2020-04-27T09:29:00Z">
              <w:rPr>
                <w:sz w:val="24"/>
                <w:szCs w:val="24"/>
              </w:rPr>
            </w:rPrChange>
          </w:rPr>
          <w:t xml:space="preserve">Área de estudo; </w:t>
        </w:r>
      </w:ins>
    </w:p>
    <w:p w14:paraId="17B82E05" w14:textId="77777777" w:rsidR="00B61F23" w:rsidRPr="00B61F23" w:rsidRDefault="00B61F23" w:rsidP="00B61F23">
      <w:pPr>
        <w:numPr>
          <w:ilvl w:val="0"/>
          <w:numId w:val="1"/>
        </w:numPr>
        <w:spacing w:line="240" w:lineRule="auto"/>
        <w:jc w:val="both"/>
        <w:rPr>
          <w:ins w:id="22" w:author=" " w:date="2020-04-27T09:29:00Z"/>
          <w:rFonts w:ascii="Times New Roman" w:hAnsi="Times New Roman" w:cs="Times New Roman"/>
          <w:b/>
          <w:sz w:val="28"/>
          <w:szCs w:val="28"/>
          <w:rPrChange w:id="23" w:author=" " w:date="2020-04-27T09:29:00Z">
            <w:rPr>
              <w:ins w:id="24" w:author=" " w:date="2020-04-27T09:29:00Z"/>
              <w:sz w:val="24"/>
              <w:szCs w:val="24"/>
            </w:rPr>
          </w:rPrChange>
        </w:rPr>
        <w:pPrChange w:id="25" w:author=" " w:date="2020-04-27T09:29:00Z">
          <w:pPr>
            <w:numPr>
              <w:numId w:val="1"/>
            </w:numPr>
            <w:spacing w:line="360" w:lineRule="auto"/>
            <w:ind w:left="720" w:hanging="360"/>
            <w:jc w:val="both"/>
          </w:pPr>
        </w:pPrChange>
      </w:pPr>
      <w:ins w:id="26" w:author=" " w:date="2020-04-27T09:29:00Z">
        <w:r w:rsidRPr="00B61F23">
          <w:rPr>
            <w:rFonts w:ascii="Times New Roman" w:hAnsi="Times New Roman" w:cs="Times New Roman"/>
            <w:b/>
            <w:sz w:val="28"/>
            <w:szCs w:val="28"/>
            <w:rPrChange w:id="27" w:author=" " w:date="2020-04-27T09:29:00Z">
              <w:rPr>
                <w:sz w:val="24"/>
                <w:szCs w:val="24"/>
              </w:rPr>
            </w:rPrChange>
          </w:rPr>
          <w:t xml:space="preserve">Tipo de pesquisa; </w:t>
        </w:r>
      </w:ins>
    </w:p>
    <w:p w14:paraId="0FCA367C" w14:textId="77777777" w:rsidR="00B61F23" w:rsidRPr="00B61F23" w:rsidRDefault="00B61F23" w:rsidP="00B61F23">
      <w:pPr>
        <w:numPr>
          <w:ilvl w:val="0"/>
          <w:numId w:val="1"/>
        </w:numPr>
        <w:spacing w:line="240" w:lineRule="auto"/>
        <w:jc w:val="both"/>
        <w:rPr>
          <w:ins w:id="28" w:author=" " w:date="2020-04-27T09:29:00Z"/>
          <w:rFonts w:ascii="Times New Roman" w:hAnsi="Times New Roman" w:cs="Times New Roman"/>
          <w:b/>
          <w:sz w:val="28"/>
          <w:szCs w:val="28"/>
          <w:rPrChange w:id="29" w:author=" " w:date="2020-04-27T09:29:00Z">
            <w:rPr>
              <w:ins w:id="30" w:author=" " w:date="2020-04-27T09:29:00Z"/>
              <w:sz w:val="24"/>
              <w:szCs w:val="24"/>
            </w:rPr>
          </w:rPrChange>
        </w:rPr>
        <w:pPrChange w:id="31" w:author=" " w:date="2020-04-27T09:29:00Z">
          <w:pPr>
            <w:numPr>
              <w:numId w:val="1"/>
            </w:numPr>
            <w:spacing w:line="360" w:lineRule="auto"/>
            <w:ind w:left="720" w:hanging="360"/>
            <w:jc w:val="both"/>
          </w:pPr>
        </w:pPrChange>
      </w:pPr>
      <w:ins w:id="32" w:author=" " w:date="2020-04-27T09:29:00Z">
        <w:r w:rsidRPr="00B61F23">
          <w:rPr>
            <w:rFonts w:ascii="Times New Roman" w:hAnsi="Times New Roman" w:cs="Times New Roman"/>
            <w:b/>
            <w:sz w:val="28"/>
            <w:szCs w:val="28"/>
            <w:rPrChange w:id="33" w:author=" " w:date="2020-04-27T09:29:00Z">
              <w:rPr>
                <w:sz w:val="24"/>
                <w:szCs w:val="24"/>
              </w:rPr>
            </w:rPrChange>
          </w:rPr>
          <w:t xml:space="preserve">Amostra; </w:t>
        </w:r>
      </w:ins>
    </w:p>
    <w:p w14:paraId="5B98DD28" w14:textId="210C2FEE" w:rsidR="00B61F23" w:rsidRPr="00B61F23" w:rsidRDefault="00B61F23" w:rsidP="00B61F23">
      <w:pPr>
        <w:numPr>
          <w:ilvl w:val="0"/>
          <w:numId w:val="1"/>
        </w:numPr>
        <w:spacing w:line="240" w:lineRule="auto"/>
        <w:jc w:val="both"/>
        <w:rPr>
          <w:ins w:id="34" w:author=" " w:date="2020-04-27T09:29:00Z"/>
          <w:rFonts w:ascii="Times New Roman" w:hAnsi="Times New Roman" w:cs="Times New Roman"/>
          <w:b/>
          <w:sz w:val="28"/>
          <w:szCs w:val="28"/>
          <w:rPrChange w:id="35" w:author=" " w:date="2020-04-27T09:29:00Z">
            <w:rPr>
              <w:ins w:id="36" w:author=" " w:date="2020-04-27T09:29:00Z"/>
              <w:sz w:val="24"/>
              <w:szCs w:val="24"/>
            </w:rPr>
          </w:rPrChange>
        </w:rPr>
        <w:pPrChange w:id="37" w:author=" " w:date="2020-04-27T09:29:00Z">
          <w:pPr>
            <w:numPr>
              <w:numId w:val="1"/>
            </w:numPr>
            <w:spacing w:line="360" w:lineRule="auto"/>
            <w:ind w:left="720" w:hanging="360"/>
            <w:jc w:val="both"/>
          </w:pPr>
        </w:pPrChange>
      </w:pPr>
      <w:ins w:id="38" w:author=" " w:date="2020-04-27T09:29:00Z">
        <w:r w:rsidRPr="00B61F23">
          <w:rPr>
            <w:rFonts w:ascii="Times New Roman" w:hAnsi="Times New Roman" w:cs="Times New Roman"/>
            <w:b/>
            <w:sz w:val="28"/>
            <w:szCs w:val="28"/>
            <w:rPrChange w:id="39" w:author=" " w:date="2020-04-27T09:29:00Z">
              <w:rPr>
                <w:sz w:val="24"/>
                <w:szCs w:val="24"/>
              </w:rPr>
            </w:rPrChange>
          </w:rPr>
          <w:t>Coleta de dados</w:t>
        </w:r>
      </w:ins>
      <w:ins w:id="40" w:author=" " w:date="2020-04-27T09:30:00Z">
        <w:r>
          <w:rPr>
            <w:rFonts w:ascii="Times New Roman" w:hAnsi="Times New Roman" w:cs="Times New Roman"/>
            <w:b/>
            <w:sz w:val="28"/>
            <w:szCs w:val="28"/>
          </w:rPr>
          <w:t>;</w:t>
        </w:r>
      </w:ins>
      <w:ins w:id="41" w:author=" " w:date="2020-04-27T09:29:00Z">
        <w:r w:rsidRPr="00B61F23">
          <w:rPr>
            <w:rFonts w:ascii="Times New Roman" w:hAnsi="Times New Roman" w:cs="Times New Roman"/>
            <w:b/>
            <w:sz w:val="28"/>
            <w:szCs w:val="28"/>
            <w:rPrChange w:id="42" w:author=" " w:date="2020-04-27T09:29:00Z">
              <w:rPr>
                <w:sz w:val="24"/>
                <w:szCs w:val="24"/>
              </w:rPr>
            </w:rPrChange>
          </w:rPr>
          <w:t xml:space="preserve"> </w:t>
        </w:r>
      </w:ins>
    </w:p>
    <w:p w14:paraId="12692485" w14:textId="391FA8F2" w:rsidR="00B61F23" w:rsidRPr="00B61F23" w:rsidRDefault="00B61F23" w:rsidP="00B61F23">
      <w:pPr>
        <w:numPr>
          <w:ilvl w:val="0"/>
          <w:numId w:val="1"/>
        </w:numPr>
        <w:spacing w:line="240" w:lineRule="auto"/>
        <w:jc w:val="both"/>
        <w:rPr>
          <w:ins w:id="43" w:author=" " w:date="2020-04-27T09:29:00Z"/>
          <w:rFonts w:ascii="Times New Roman" w:hAnsi="Times New Roman" w:cs="Times New Roman"/>
          <w:b/>
          <w:sz w:val="28"/>
          <w:szCs w:val="28"/>
          <w:rPrChange w:id="44" w:author=" " w:date="2020-04-27T09:29:00Z">
            <w:rPr>
              <w:ins w:id="45" w:author=" " w:date="2020-04-27T09:29:00Z"/>
              <w:sz w:val="24"/>
              <w:szCs w:val="24"/>
            </w:rPr>
          </w:rPrChange>
        </w:rPr>
        <w:pPrChange w:id="46" w:author=" " w:date="2020-04-27T09:29:00Z">
          <w:pPr>
            <w:numPr>
              <w:numId w:val="1"/>
            </w:numPr>
            <w:spacing w:line="360" w:lineRule="auto"/>
            <w:ind w:left="720" w:hanging="360"/>
            <w:jc w:val="both"/>
          </w:pPr>
        </w:pPrChange>
      </w:pPr>
      <w:ins w:id="47" w:author=" " w:date="2020-04-27T09:29:00Z">
        <w:r w:rsidRPr="00B61F23">
          <w:rPr>
            <w:rFonts w:ascii="Times New Roman" w:hAnsi="Times New Roman" w:cs="Times New Roman"/>
            <w:b/>
            <w:sz w:val="28"/>
            <w:szCs w:val="28"/>
            <w:rPrChange w:id="48" w:author=" " w:date="2020-04-27T09:29:00Z">
              <w:rPr>
                <w:sz w:val="24"/>
                <w:szCs w:val="24"/>
              </w:rPr>
            </w:rPrChange>
          </w:rPr>
          <w:t>Análise de dados</w:t>
        </w:r>
      </w:ins>
      <w:ins w:id="49" w:author=" " w:date="2020-04-27T09:30:00Z">
        <w:r>
          <w:rPr>
            <w:rFonts w:ascii="Times New Roman" w:hAnsi="Times New Roman" w:cs="Times New Roman"/>
            <w:b/>
            <w:sz w:val="28"/>
            <w:szCs w:val="28"/>
          </w:rPr>
          <w:t>, etc</w:t>
        </w:r>
      </w:ins>
      <w:ins w:id="50" w:author=" " w:date="2020-04-27T09:29:00Z">
        <w:r w:rsidRPr="00B61F23">
          <w:rPr>
            <w:rFonts w:ascii="Times New Roman" w:hAnsi="Times New Roman" w:cs="Times New Roman"/>
            <w:b/>
            <w:sz w:val="28"/>
            <w:szCs w:val="28"/>
            <w:rPrChange w:id="51" w:author=" " w:date="2020-04-27T09:29:00Z">
              <w:rPr>
                <w:sz w:val="24"/>
                <w:szCs w:val="24"/>
              </w:rPr>
            </w:rPrChange>
          </w:rPr>
          <w:t>.</w:t>
        </w:r>
      </w:ins>
    </w:p>
    <w:p w14:paraId="66AAC5C0" w14:textId="77777777" w:rsidR="00B61F23" w:rsidRPr="00B61F23" w:rsidRDefault="00B61F23" w:rsidP="00B61F23">
      <w:pPr>
        <w:tabs>
          <w:tab w:val="left" w:pos="1290"/>
        </w:tabs>
        <w:spacing w:line="240" w:lineRule="auto"/>
        <w:jc w:val="both"/>
        <w:rPr>
          <w:ins w:id="52" w:author=" " w:date="2020-04-27T09:29:00Z"/>
          <w:rFonts w:ascii="Times New Roman" w:hAnsi="Times New Roman" w:cs="Times New Roman"/>
          <w:b/>
          <w:sz w:val="28"/>
          <w:szCs w:val="28"/>
          <w:rPrChange w:id="53" w:author=" " w:date="2020-04-27T09:29:00Z">
            <w:rPr>
              <w:ins w:id="54" w:author=" " w:date="2020-04-27T09:29:00Z"/>
              <w:sz w:val="24"/>
              <w:szCs w:val="28"/>
            </w:rPr>
          </w:rPrChange>
        </w:rPr>
        <w:pPrChange w:id="55" w:author=" " w:date="2020-04-27T09:30:00Z">
          <w:pPr>
            <w:tabs>
              <w:tab w:val="left" w:pos="1290"/>
            </w:tabs>
          </w:pPr>
        </w:pPrChange>
      </w:pPr>
      <w:ins w:id="56" w:author=" " w:date="2020-04-27T09:29:00Z">
        <w:r w:rsidRPr="00B61F23">
          <w:rPr>
            <w:rFonts w:ascii="Times New Roman" w:hAnsi="Times New Roman" w:cs="Times New Roman"/>
            <w:b/>
            <w:sz w:val="28"/>
            <w:szCs w:val="28"/>
            <w:u w:val="single"/>
            <w:rPrChange w:id="57" w:author=" " w:date="2020-04-27T09:29:00Z">
              <w:rPr>
                <w:b/>
                <w:sz w:val="24"/>
                <w:szCs w:val="28"/>
                <w:u w:val="single"/>
              </w:rPr>
            </w:rPrChange>
          </w:rPr>
          <w:t>NOTA:</w:t>
        </w:r>
        <w:r w:rsidRPr="00B61F23">
          <w:rPr>
            <w:rFonts w:ascii="Times New Roman" w:hAnsi="Times New Roman" w:cs="Times New Roman"/>
            <w:b/>
            <w:sz w:val="28"/>
            <w:szCs w:val="28"/>
            <w:rPrChange w:id="58" w:author=" " w:date="2020-04-27T09:29:00Z">
              <w:rPr>
                <w:sz w:val="24"/>
                <w:szCs w:val="28"/>
              </w:rPr>
            </w:rPrChange>
          </w:rPr>
          <w:t xml:space="preserve"> Neste tópico você também deve fazer citações, fundamentando nos autores, sempre que for necessário para dar relevância às metodologias utilizadas.</w:t>
        </w:r>
      </w:ins>
    </w:p>
    <w:p w14:paraId="115E08CC" w14:textId="77777777" w:rsidR="00B61F23" w:rsidRPr="00B61F23" w:rsidRDefault="00B61F23">
      <w:pPr>
        <w:spacing w:after="480" w:line="360" w:lineRule="auto"/>
        <w:ind w:left="120" w:firstLine="700"/>
        <w:jc w:val="both"/>
        <w:rPr>
          <w:ins w:id="59" w:author=" " w:date="2020-04-27T09:27:00Z"/>
          <w:sz w:val="24"/>
          <w:szCs w:val="24"/>
        </w:rPr>
      </w:pPr>
    </w:p>
    <w:p w14:paraId="4632DC43" w14:textId="77777777" w:rsidR="00EC6FCC" w:rsidRDefault="00EC6FCC">
      <w:pPr>
        <w:spacing w:after="480" w:line="360" w:lineRule="auto"/>
        <w:ind w:left="120" w:firstLine="700"/>
        <w:jc w:val="both"/>
        <w:rPr>
          <w:sz w:val="24"/>
          <w:szCs w:val="24"/>
        </w:rPr>
      </w:pPr>
    </w:p>
    <w:p w14:paraId="00000003" w14:textId="77777777" w:rsidR="00002555" w:rsidRDefault="00791CD8">
      <w:pPr>
        <w:spacing w:before="240" w:after="480" w:line="360" w:lineRule="auto"/>
        <w:jc w:val="both"/>
        <w:rPr>
          <w:b/>
          <w:sz w:val="24"/>
          <w:szCs w:val="24"/>
        </w:rPr>
      </w:pPr>
      <w:r>
        <w:rPr>
          <w:b/>
          <w:sz w:val="24"/>
          <w:szCs w:val="24"/>
        </w:rPr>
        <w:t>2.</w:t>
      </w:r>
      <w:commentRangeStart w:id="60"/>
      <w:r>
        <w:rPr>
          <w:b/>
          <w:sz w:val="24"/>
          <w:szCs w:val="24"/>
        </w:rPr>
        <w:t>1 Softwares e linguagens de programação</w:t>
      </w:r>
      <w:commentRangeEnd w:id="60"/>
      <w:r w:rsidR="00716A5A">
        <w:rPr>
          <w:rStyle w:val="CommentReference"/>
        </w:rPr>
        <w:commentReference w:id="60"/>
      </w:r>
    </w:p>
    <w:p w14:paraId="00000004" w14:textId="77777777" w:rsidR="00002555" w:rsidRDefault="00791CD8">
      <w:pPr>
        <w:spacing w:before="240" w:after="240" w:line="360" w:lineRule="auto"/>
        <w:ind w:left="120"/>
        <w:jc w:val="both"/>
        <w:rPr>
          <w:sz w:val="24"/>
          <w:szCs w:val="24"/>
        </w:rPr>
      </w:pPr>
      <w:r>
        <w:rPr>
          <w:sz w:val="24"/>
          <w:szCs w:val="24"/>
        </w:rPr>
        <w:t xml:space="preserve"> </w:t>
      </w:r>
      <w:r>
        <w:rPr>
          <w:sz w:val="24"/>
          <w:szCs w:val="24"/>
        </w:rPr>
        <w:tab/>
        <w:t>Foi utilizada a linguagem de programação (h</w:t>
      </w:r>
      <w:r>
        <w:rPr>
          <w:sz w:val="24"/>
          <w:szCs w:val="24"/>
        </w:rPr>
        <w:t xml:space="preserve">tml5, css3, Java script) para o uso do </w:t>
      </w:r>
      <w:proofErr w:type="spellStart"/>
      <w:r>
        <w:rPr>
          <w:sz w:val="24"/>
          <w:szCs w:val="24"/>
        </w:rPr>
        <w:t>frontend</w:t>
      </w:r>
      <w:proofErr w:type="spellEnd"/>
      <w:r>
        <w:rPr>
          <w:sz w:val="24"/>
          <w:szCs w:val="24"/>
        </w:rPr>
        <w:t xml:space="preserve">, juntamente com linguagem PHP 7 para o desenvolvimento do </w:t>
      </w:r>
      <w:proofErr w:type="spellStart"/>
      <w:r>
        <w:rPr>
          <w:sz w:val="24"/>
          <w:szCs w:val="24"/>
        </w:rPr>
        <w:t>Backend</w:t>
      </w:r>
      <w:proofErr w:type="spellEnd"/>
      <w:r>
        <w:rPr>
          <w:sz w:val="24"/>
          <w:szCs w:val="24"/>
        </w:rPr>
        <w:t xml:space="preserve">, tendo como aplicação </w:t>
      </w:r>
      <w:proofErr w:type="spellStart"/>
      <w:r>
        <w:rPr>
          <w:sz w:val="24"/>
          <w:szCs w:val="24"/>
        </w:rPr>
        <w:t>phonegap</w:t>
      </w:r>
      <w:proofErr w:type="spellEnd"/>
      <w:r>
        <w:rPr>
          <w:sz w:val="24"/>
          <w:szCs w:val="24"/>
        </w:rPr>
        <w:t xml:space="preserve"> versão 8.0.0 como ferramenta de desenvolvimento de interface. </w:t>
      </w:r>
      <w:proofErr w:type="spellStart"/>
      <w:r>
        <w:rPr>
          <w:sz w:val="24"/>
          <w:szCs w:val="24"/>
        </w:rPr>
        <w:t>Mortan</w:t>
      </w:r>
      <w:proofErr w:type="spellEnd"/>
      <w:r>
        <w:rPr>
          <w:sz w:val="24"/>
          <w:szCs w:val="24"/>
        </w:rPr>
        <w:t xml:space="preserve"> e Santos (2017), evidência que esta é uma </w:t>
      </w:r>
      <w:r>
        <w:rPr>
          <w:sz w:val="24"/>
          <w:szCs w:val="24"/>
        </w:rPr>
        <w:t>aplicação de código aberto e gratuita, possibilitando o desenvolvimento das aplicações utilizando linguagens web.</w:t>
      </w:r>
    </w:p>
    <w:p w14:paraId="00000005" w14:textId="77777777" w:rsidR="00002555" w:rsidRDefault="00791CD8">
      <w:pPr>
        <w:spacing w:before="240" w:after="240" w:line="360" w:lineRule="auto"/>
        <w:ind w:left="120"/>
        <w:jc w:val="both"/>
        <w:rPr>
          <w:b/>
          <w:sz w:val="24"/>
          <w:szCs w:val="24"/>
        </w:rPr>
      </w:pPr>
      <w:r>
        <w:rPr>
          <w:sz w:val="24"/>
          <w:szCs w:val="24"/>
        </w:rPr>
        <w:lastRenderedPageBreak/>
        <w:tab/>
        <w:t>Tendo como plataforma Android 9.0 como desenvolvimento do aplicativo vigilância ambiental</w:t>
      </w:r>
      <w:r>
        <w:rPr>
          <w:b/>
          <w:sz w:val="24"/>
          <w:szCs w:val="24"/>
        </w:rPr>
        <w:t xml:space="preserve"> </w:t>
      </w:r>
    </w:p>
    <w:p w14:paraId="00000006" w14:textId="77777777" w:rsidR="00002555" w:rsidRDefault="00791CD8">
      <w:pPr>
        <w:spacing w:before="240" w:after="480" w:line="360" w:lineRule="auto"/>
        <w:jc w:val="both"/>
        <w:rPr>
          <w:b/>
          <w:sz w:val="24"/>
          <w:szCs w:val="24"/>
        </w:rPr>
      </w:pPr>
      <w:r>
        <w:rPr>
          <w:b/>
          <w:sz w:val="24"/>
          <w:szCs w:val="24"/>
        </w:rPr>
        <w:t xml:space="preserve"> 2.2 Editor de texto</w:t>
      </w:r>
    </w:p>
    <w:p w14:paraId="00000007" w14:textId="77777777" w:rsidR="00002555" w:rsidRDefault="00791CD8">
      <w:pPr>
        <w:spacing w:before="240" w:after="240" w:line="360" w:lineRule="auto"/>
        <w:ind w:left="120"/>
        <w:jc w:val="both"/>
        <w:rPr>
          <w:sz w:val="24"/>
          <w:szCs w:val="24"/>
        </w:rPr>
      </w:pPr>
      <w:r>
        <w:rPr>
          <w:sz w:val="24"/>
          <w:szCs w:val="24"/>
        </w:rPr>
        <w:t xml:space="preserve"> foi utilizado o editor de te</w:t>
      </w:r>
      <w:r>
        <w:rPr>
          <w:sz w:val="24"/>
          <w:szCs w:val="24"/>
        </w:rPr>
        <w:t xml:space="preserve">xto </w:t>
      </w:r>
      <w:proofErr w:type="spellStart"/>
      <w:r>
        <w:rPr>
          <w:sz w:val="24"/>
          <w:szCs w:val="24"/>
        </w:rPr>
        <w:t>vscode</w:t>
      </w:r>
      <w:proofErr w:type="spellEnd"/>
      <w:r>
        <w:rPr>
          <w:sz w:val="24"/>
          <w:szCs w:val="24"/>
        </w:rPr>
        <w:t xml:space="preserve"> </w:t>
      </w:r>
    </w:p>
    <w:p w14:paraId="00000008" w14:textId="77777777" w:rsidR="00002555" w:rsidRDefault="00002555">
      <w:pPr>
        <w:spacing w:before="240" w:after="480" w:line="360" w:lineRule="auto"/>
        <w:jc w:val="both"/>
        <w:rPr>
          <w:b/>
          <w:sz w:val="24"/>
          <w:szCs w:val="24"/>
        </w:rPr>
      </w:pPr>
    </w:p>
    <w:p w14:paraId="00000009" w14:textId="77777777" w:rsidR="00002555" w:rsidRDefault="00002555">
      <w:pPr>
        <w:spacing w:before="240" w:after="480" w:line="360" w:lineRule="auto"/>
        <w:jc w:val="both"/>
        <w:rPr>
          <w:b/>
          <w:sz w:val="24"/>
          <w:szCs w:val="24"/>
        </w:rPr>
      </w:pPr>
    </w:p>
    <w:p w14:paraId="0000000A" w14:textId="77777777" w:rsidR="00002555" w:rsidRDefault="00791CD8">
      <w:pPr>
        <w:spacing w:before="240" w:after="480" w:line="360" w:lineRule="auto"/>
        <w:jc w:val="both"/>
        <w:rPr>
          <w:b/>
          <w:sz w:val="24"/>
          <w:szCs w:val="24"/>
        </w:rPr>
      </w:pPr>
      <w:r>
        <w:rPr>
          <w:b/>
          <w:sz w:val="24"/>
          <w:szCs w:val="24"/>
        </w:rPr>
        <w:t>2.3 Identificação de despejo irregular</w:t>
      </w:r>
    </w:p>
    <w:p w14:paraId="0000000B" w14:textId="77777777" w:rsidR="00002555" w:rsidRDefault="00791CD8">
      <w:pPr>
        <w:spacing w:before="60" w:after="480" w:line="360" w:lineRule="auto"/>
        <w:ind w:left="-1080" w:firstLine="700"/>
        <w:jc w:val="both"/>
        <w:rPr>
          <w:b/>
          <w:sz w:val="24"/>
          <w:szCs w:val="24"/>
        </w:rPr>
      </w:pPr>
      <w:r>
        <w:rPr>
          <w:b/>
          <w:sz w:val="24"/>
          <w:szCs w:val="24"/>
        </w:rPr>
        <w:t xml:space="preserve"> </w:t>
      </w:r>
    </w:p>
    <w:p w14:paraId="0000000C" w14:textId="77777777" w:rsidR="00002555" w:rsidRDefault="00791CD8">
      <w:pPr>
        <w:spacing w:before="60" w:after="480" w:line="360" w:lineRule="auto"/>
        <w:ind w:left="-1080" w:firstLine="700"/>
        <w:jc w:val="both"/>
        <w:rPr>
          <w:b/>
          <w:sz w:val="24"/>
          <w:szCs w:val="24"/>
        </w:rPr>
      </w:pPr>
      <w:r>
        <w:rPr>
          <w:b/>
          <w:sz w:val="24"/>
          <w:szCs w:val="24"/>
        </w:rPr>
        <w:t xml:space="preserve"> </w:t>
      </w:r>
    </w:p>
    <w:p w14:paraId="0000000D" w14:textId="77777777" w:rsidR="00002555" w:rsidRDefault="00002555">
      <w:pPr>
        <w:spacing w:before="60" w:after="480" w:line="360" w:lineRule="auto"/>
        <w:ind w:left="-1080" w:firstLine="700"/>
        <w:jc w:val="both"/>
        <w:rPr>
          <w:b/>
          <w:sz w:val="24"/>
          <w:szCs w:val="24"/>
        </w:rPr>
      </w:pPr>
    </w:p>
    <w:p w14:paraId="0000000E" w14:textId="77777777" w:rsidR="00002555" w:rsidRDefault="00002555">
      <w:pPr>
        <w:spacing w:before="60" w:after="480" w:line="360" w:lineRule="auto"/>
        <w:ind w:left="-1080" w:firstLine="700"/>
        <w:jc w:val="both"/>
        <w:rPr>
          <w:b/>
          <w:sz w:val="24"/>
          <w:szCs w:val="24"/>
        </w:rPr>
      </w:pPr>
    </w:p>
    <w:p w14:paraId="0000000F" w14:textId="77777777" w:rsidR="00002555" w:rsidRDefault="00791CD8">
      <w:pPr>
        <w:spacing w:before="240" w:after="240" w:line="360" w:lineRule="auto"/>
        <w:jc w:val="both"/>
        <w:rPr>
          <w:b/>
          <w:sz w:val="24"/>
          <w:szCs w:val="24"/>
        </w:rPr>
      </w:pPr>
      <w:r>
        <w:rPr>
          <w:b/>
          <w:sz w:val="24"/>
          <w:szCs w:val="24"/>
        </w:rPr>
        <w:t>2.2 Área de estudo</w:t>
      </w:r>
    </w:p>
    <w:p w14:paraId="00000010" w14:textId="77777777" w:rsidR="00002555" w:rsidRDefault="00791CD8">
      <w:pPr>
        <w:spacing w:before="240" w:after="240" w:line="360" w:lineRule="auto"/>
        <w:ind w:firstLine="720"/>
        <w:jc w:val="both"/>
        <w:rPr>
          <w:b/>
          <w:sz w:val="24"/>
          <w:szCs w:val="24"/>
        </w:rPr>
      </w:pPr>
      <w:r>
        <w:rPr>
          <w:sz w:val="24"/>
          <w:szCs w:val="24"/>
        </w:rPr>
        <w:t>Nesse contexto, destaca-se a importância desta pesquisa que foi realizada no município de Castanhal, Estado do Pará, localizado na região norte do Brasil, a 65 km da capital, nas</w:t>
      </w:r>
      <w:r>
        <w:rPr>
          <w:sz w:val="24"/>
          <w:szCs w:val="24"/>
        </w:rPr>
        <w:t xml:space="preserve"> coordenadas. geográficas 01º17’38’’S e 47º55’35’’W, cuja altitude média é de 41 m em relação ao nível do mar. Sua população estimada é de 189.784 habitantes, com densidade demográfica de 168,29 </w:t>
      </w:r>
      <w:proofErr w:type="spellStart"/>
      <w:r>
        <w:rPr>
          <w:sz w:val="24"/>
          <w:szCs w:val="24"/>
        </w:rPr>
        <w:t>hab</w:t>
      </w:r>
      <w:proofErr w:type="spellEnd"/>
      <w:r>
        <w:rPr>
          <w:sz w:val="24"/>
          <w:szCs w:val="24"/>
        </w:rPr>
        <w:t>/km2, ocupando área territorial de 1.028,889 km2 (IBGE, 20</w:t>
      </w:r>
      <w:r>
        <w:rPr>
          <w:sz w:val="24"/>
          <w:szCs w:val="24"/>
        </w:rPr>
        <w:t>19). A Figura 1 apresenta a localização da área de estudo.</w:t>
      </w:r>
      <w:r>
        <w:rPr>
          <w:b/>
          <w:sz w:val="24"/>
          <w:szCs w:val="24"/>
        </w:rPr>
        <w:t xml:space="preserve">                               </w:t>
      </w:r>
      <w:r>
        <w:rPr>
          <w:b/>
          <w:sz w:val="24"/>
          <w:szCs w:val="24"/>
        </w:rPr>
        <w:tab/>
      </w:r>
    </w:p>
    <w:p w14:paraId="00000011" w14:textId="77777777" w:rsidR="00002555" w:rsidRDefault="00791CD8">
      <w:pPr>
        <w:spacing w:before="240" w:after="240" w:line="360" w:lineRule="auto"/>
        <w:ind w:left="1440" w:firstLine="720"/>
        <w:rPr>
          <w:b/>
          <w:sz w:val="24"/>
          <w:szCs w:val="24"/>
        </w:rPr>
      </w:pPr>
      <w:r>
        <w:rPr>
          <w:b/>
          <w:sz w:val="24"/>
          <w:szCs w:val="24"/>
        </w:rPr>
        <w:t xml:space="preserve">   </w:t>
      </w:r>
      <w:r>
        <w:rPr>
          <w:b/>
          <w:sz w:val="24"/>
          <w:szCs w:val="24"/>
        </w:rPr>
        <w:tab/>
        <w:t>Figura 1 – Área de estudo</w:t>
      </w:r>
    </w:p>
    <w:p w14:paraId="00000012" w14:textId="77777777" w:rsidR="00002555" w:rsidRDefault="00791CD8">
      <w:pPr>
        <w:spacing w:before="240" w:after="240" w:line="360" w:lineRule="auto"/>
        <w:jc w:val="both"/>
        <w:rPr>
          <w:b/>
          <w:sz w:val="24"/>
          <w:szCs w:val="24"/>
        </w:rPr>
      </w:pPr>
      <w:r>
        <w:rPr>
          <w:b/>
          <w:sz w:val="24"/>
          <w:szCs w:val="24"/>
        </w:rPr>
        <w:t xml:space="preserve"> </w:t>
      </w:r>
    </w:p>
    <w:p w14:paraId="00000013" w14:textId="77777777" w:rsidR="00002555" w:rsidRDefault="00791CD8">
      <w:pPr>
        <w:spacing w:before="240" w:after="240" w:line="360" w:lineRule="auto"/>
        <w:jc w:val="both"/>
        <w:rPr>
          <w:b/>
          <w:sz w:val="24"/>
          <w:szCs w:val="24"/>
        </w:rPr>
      </w:pPr>
      <w:r>
        <w:rPr>
          <w:b/>
          <w:sz w:val="24"/>
          <w:szCs w:val="24"/>
        </w:rPr>
        <w:lastRenderedPageBreak/>
        <w:t xml:space="preserve"> </w:t>
      </w:r>
    </w:p>
    <w:p w14:paraId="00000014" w14:textId="77777777" w:rsidR="00002555" w:rsidRDefault="00791CD8">
      <w:pPr>
        <w:spacing w:before="240" w:after="240" w:line="360" w:lineRule="auto"/>
        <w:jc w:val="both"/>
        <w:rPr>
          <w:b/>
          <w:sz w:val="24"/>
          <w:szCs w:val="24"/>
        </w:rPr>
      </w:pPr>
      <w:r>
        <w:rPr>
          <w:b/>
          <w:sz w:val="24"/>
          <w:szCs w:val="24"/>
        </w:rPr>
        <w:t xml:space="preserve"> </w:t>
      </w:r>
    </w:p>
    <w:p w14:paraId="00000015" w14:textId="77777777" w:rsidR="00002555" w:rsidRDefault="00791CD8">
      <w:pPr>
        <w:spacing w:before="240" w:after="240" w:line="360" w:lineRule="auto"/>
        <w:jc w:val="both"/>
        <w:rPr>
          <w:b/>
          <w:sz w:val="24"/>
          <w:szCs w:val="24"/>
        </w:rPr>
      </w:pPr>
      <w:r>
        <w:rPr>
          <w:b/>
          <w:sz w:val="24"/>
          <w:szCs w:val="24"/>
        </w:rPr>
        <w:t xml:space="preserve"> </w:t>
      </w:r>
    </w:p>
    <w:p w14:paraId="00000016" w14:textId="77777777" w:rsidR="00002555" w:rsidRDefault="00791CD8">
      <w:pPr>
        <w:spacing w:before="240" w:after="240" w:line="360" w:lineRule="auto"/>
        <w:jc w:val="both"/>
        <w:rPr>
          <w:b/>
          <w:sz w:val="24"/>
          <w:szCs w:val="24"/>
        </w:rPr>
      </w:pPr>
      <w:r>
        <w:rPr>
          <w:b/>
          <w:sz w:val="24"/>
          <w:szCs w:val="24"/>
        </w:rPr>
        <w:t xml:space="preserve"> </w:t>
      </w:r>
    </w:p>
    <w:p w14:paraId="00000017" w14:textId="77777777" w:rsidR="00002555" w:rsidRDefault="00791CD8">
      <w:pPr>
        <w:spacing w:before="240" w:after="240" w:line="360" w:lineRule="auto"/>
        <w:jc w:val="both"/>
        <w:rPr>
          <w:b/>
          <w:sz w:val="24"/>
          <w:szCs w:val="24"/>
        </w:rPr>
      </w:pPr>
      <w:r>
        <w:rPr>
          <w:b/>
          <w:sz w:val="24"/>
          <w:szCs w:val="24"/>
        </w:rPr>
        <w:t xml:space="preserve"> </w:t>
      </w:r>
    </w:p>
    <w:p w14:paraId="00000018" w14:textId="77777777" w:rsidR="00002555" w:rsidRDefault="00791CD8">
      <w:pPr>
        <w:spacing w:before="240" w:after="240" w:line="360" w:lineRule="auto"/>
        <w:jc w:val="both"/>
        <w:rPr>
          <w:b/>
          <w:sz w:val="24"/>
          <w:szCs w:val="24"/>
        </w:rPr>
      </w:pPr>
      <w:r>
        <w:rPr>
          <w:b/>
          <w:sz w:val="24"/>
          <w:szCs w:val="24"/>
        </w:rPr>
        <w:t xml:space="preserve"> </w:t>
      </w:r>
    </w:p>
    <w:p w14:paraId="00000019" w14:textId="77777777" w:rsidR="00002555" w:rsidRDefault="00791CD8">
      <w:pPr>
        <w:spacing w:before="240" w:after="240" w:line="360" w:lineRule="auto"/>
        <w:jc w:val="both"/>
        <w:rPr>
          <w:b/>
          <w:sz w:val="24"/>
          <w:szCs w:val="24"/>
        </w:rPr>
      </w:pPr>
      <w:r>
        <w:rPr>
          <w:b/>
          <w:sz w:val="24"/>
          <w:szCs w:val="24"/>
        </w:rPr>
        <w:t xml:space="preserve"> </w:t>
      </w:r>
    </w:p>
    <w:p w14:paraId="0000001A" w14:textId="77777777" w:rsidR="00002555" w:rsidRDefault="00791CD8">
      <w:pPr>
        <w:spacing w:before="240" w:after="240" w:line="360" w:lineRule="auto"/>
        <w:jc w:val="both"/>
        <w:rPr>
          <w:b/>
          <w:sz w:val="24"/>
          <w:szCs w:val="24"/>
        </w:rPr>
      </w:pPr>
      <w:r>
        <w:rPr>
          <w:b/>
          <w:sz w:val="24"/>
          <w:szCs w:val="24"/>
        </w:rPr>
        <w:t xml:space="preserve"> </w:t>
      </w:r>
    </w:p>
    <w:p w14:paraId="0000001B" w14:textId="77777777" w:rsidR="00002555" w:rsidRDefault="00791CD8">
      <w:pPr>
        <w:spacing w:before="240" w:after="240" w:line="360" w:lineRule="auto"/>
        <w:jc w:val="both"/>
        <w:rPr>
          <w:b/>
          <w:sz w:val="24"/>
          <w:szCs w:val="24"/>
        </w:rPr>
      </w:pPr>
      <w:r>
        <w:rPr>
          <w:b/>
          <w:sz w:val="24"/>
          <w:szCs w:val="24"/>
        </w:rPr>
        <w:t xml:space="preserve"> </w:t>
      </w:r>
    </w:p>
    <w:p w14:paraId="0000001C" w14:textId="77777777" w:rsidR="00002555" w:rsidRDefault="00791CD8">
      <w:pPr>
        <w:spacing w:before="120" w:after="240" w:line="360" w:lineRule="auto"/>
        <w:jc w:val="both"/>
        <w:rPr>
          <w:sz w:val="24"/>
          <w:szCs w:val="24"/>
        </w:rPr>
      </w:pPr>
      <w:r>
        <w:rPr>
          <w:sz w:val="24"/>
          <w:szCs w:val="24"/>
        </w:rPr>
        <w:t xml:space="preserve"> </w:t>
      </w:r>
    </w:p>
    <w:p w14:paraId="0000001D" w14:textId="77777777" w:rsidR="00002555" w:rsidRDefault="00791CD8">
      <w:pPr>
        <w:spacing w:before="120" w:after="240" w:line="360" w:lineRule="auto"/>
        <w:jc w:val="both"/>
        <w:rPr>
          <w:sz w:val="24"/>
          <w:szCs w:val="24"/>
        </w:rPr>
      </w:pPr>
      <w:r>
        <w:rPr>
          <w:sz w:val="24"/>
          <w:szCs w:val="24"/>
        </w:rPr>
        <w:t xml:space="preserve"> </w:t>
      </w:r>
    </w:p>
    <w:p w14:paraId="0000001E" w14:textId="77777777" w:rsidR="00002555" w:rsidRDefault="00791CD8">
      <w:pPr>
        <w:spacing w:before="120" w:after="240" w:line="360" w:lineRule="auto"/>
        <w:jc w:val="both"/>
        <w:rPr>
          <w:color w:val="00B0F0"/>
          <w:sz w:val="24"/>
          <w:szCs w:val="24"/>
        </w:rPr>
      </w:pPr>
      <w:r>
        <w:rPr>
          <w:color w:val="00B0F0"/>
          <w:sz w:val="24"/>
          <w:szCs w:val="24"/>
        </w:rPr>
        <w:t>identificou que a forma do município informar as irregularidades de poluição ao meio ambiente contém falhas na uso de acessibilidade  dos meios que são disponibilizados para a população, pois suas formas de denúncias se faz por meio  da ouvidoria do site d</w:t>
      </w:r>
      <w:r>
        <w:rPr>
          <w:color w:val="00B0F0"/>
          <w:sz w:val="24"/>
          <w:szCs w:val="24"/>
        </w:rPr>
        <w:t>a prefeitura e as denúncias, formalizadas no protocolo na Secretaria Municipal do Meio Ambiente (SEMMA).</w:t>
      </w:r>
    </w:p>
    <w:p w14:paraId="0000001F" w14:textId="77777777" w:rsidR="00002555" w:rsidRDefault="00002555"/>
    <w:sectPr w:rsidR="00002555">
      <w:headerReference w:type="default" r:id="rId1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0" w:author="cbbgutierrez@gmail.com" w:date="2020-04-27T09:21:00Z" w:initials="c">
    <w:p w14:paraId="3ABC4B63" w14:textId="1487F06D" w:rsidR="00716A5A" w:rsidRDefault="00716A5A">
      <w:pPr>
        <w:pStyle w:val="CommentText"/>
      </w:pPr>
      <w:r>
        <w:rPr>
          <w:rStyle w:val="CommentReference"/>
        </w:rPr>
        <w:annotationRef/>
      </w:r>
      <w:r>
        <w:rPr>
          <w:rFonts w:ascii="Times New Roman" w:eastAsia="Times New Roman" w:hAnsi="Times New Roman" w:cs="Times New Roman"/>
          <w:b/>
          <w:sz w:val="24"/>
          <w:szCs w:val="24"/>
        </w:rPr>
        <w:t>Vocês precisam descrever na metodologia, como iremos atingir os objetivos propostos, que é o desenvolvimento do aplicativo. Então descrevam “com rigor de detalhes” todas as f</w:t>
      </w:r>
      <w:r>
        <w:rPr>
          <w:rFonts w:ascii="Times New Roman" w:eastAsia="Times New Roman" w:hAnsi="Times New Roman" w:cs="Times New Roman"/>
          <w:b/>
          <w:sz w:val="24"/>
          <w:szCs w:val="24"/>
        </w:rPr>
        <w:t>erramentas</w:t>
      </w:r>
      <w:r>
        <w:rPr>
          <w:rFonts w:ascii="Times New Roman" w:eastAsia="Times New Roman" w:hAnsi="Times New Roman" w:cs="Times New Roman"/>
          <w:b/>
          <w:sz w:val="24"/>
          <w:szCs w:val="24"/>
        </w:rPr>
        <w:t xml:space="preserve"> de modelagem ferramentas para qualquer fim</w:t>
      </w:r>
      <w:r>
        <w:rPr>
          <w:rFonts w:ascii="Times New Roman" w:eastAsia="Times New Roman" w:hAnsi="Times New Roman" w:cs="Times New Roman"/>
          <w:b/>
          <w:sz w:val="24"/>
          <w:szCs w:val="24"/>
        </w:rPr>
        <w:t>, banco de dados</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linguagens de programação</w:t>
      </w:r>
      <w:r>
        <w:rPr>
          <w:rFonts w:ascii="Times New Roman" w:eastAsia="Times New Roman" w:hAnsi="Times New Roman" w:cs="Times New Roman"/>
          <w:b/>
          <w:sz w:val="24"/>
          <w:szCs w:val="24"/>
        </w:rPr>
        <w:t>, requisitos, diagramas, editores, framework, área de estudo, etc.  Vocês me enviaram só um esboço da metodologia.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BC4B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122A7" w16cex:dateUtc="2020-04-27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BC4B63" w16cid:durableId="225122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E1009" w14:textId="77777777" w:rsidR="00791CD8" w:rsidRDefault="00791CD8">
      <w:pPr>
        <w:spacing w:line="240" w:lineRule="auto"/>
      </w:pPr>
      <w:r>
        <w:separator/>
      </w:r>
    </w:p>
  </w:endnote>
  <w:endnote w:type="continuationSeparator" w:id="0">
    <w:p w14:paraId="5411D664" w14:textId="77777777" w:rsidR="00791CD8" w:rsidRDefault="00791C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E0905" w14:textId="77777777" w:rsidR="00791CD8" w:rsidRDefault="00791CD8">
      <w:pPr>
        <w:spacing w:line="240" w:lineRule="auto"/>
      </w:pPr>
      <w:r>
        <w:separator/>
      </w:r>
    </w:p>
  </w:footnote>
  <w:footnote w:type="continuationSeparator" w:id="0">
    <w:p w14:paraId="2A84BD98" w14:textId="77777777" w:rsidR="00791CD8" w:rsidRDefault="00791C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0" w14:textId="77777777" w:rsidR="00002555" w:rsidRDefault="000025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2F0BB8"/>
    <w:multiLevelType w:val="hybridMultilevel"/>
    <w:tmpl w:val="A6E87B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 ">
    <w15:presenceInfo w15:providerId="Windows Live" w15:userId="91e9a4aea370bc94"/>
  </w15:person>
  <w15:person w15:author="cbbgutierrez@gmail.com">
    <w15:presenceInfo w15:providerId="Windows Live" w15:userId="91e9a4aea370bc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55"/>
    <w:rsid w:val="00002555"/>
    <w:rsid w:val="00716A5A"/>
    <w:rsid w:val="00791CD8"/>
    <w:rsid w:val="00B61F23"/>
    <w:rsid w:val="00EC6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CD9C"/>
  <w15:docId w15:val="{B394F7DF-FC6D-4959-B43B-92ADFD4F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16A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A5A"/>
    <w:rPr>
      <w:rFonts w:ascii="Segoe UI" w:hAnsi="Segoe UI" w:cs="Segoe UI"/>
      <w:sz w:val="18"/>
      <w:szCs w:val="18"/>
    </w:rPr>
  </w:style>
  <w:style w:type="character" w:styleId="CommentReference">
    <w:name w:val="annotation reference"/>
    <w:basedOn w:val="DefaultParagraphFont"/>
    <w:uiPriority w:val="99"/>
    <w:semiHidden/>
    <w:unhideWhenUsed/>
    <w:rsid w:val="00716A5A"/>
    <w:rPr>
      <w:sz w:val="16"/>
      <w:szCs w:val="16"/>
    </w:rPr>
  </w:style>
  <w:style w:type="paragraph" w:styleId="CommentText">
    <w:name w:val="annotation text"/>
    <w:basedOn w:val="Normal"/>
    <w:link w:val="CommentTextChar"/>
    <w:uiPriority w:val="99"/>
    <w:semiHidden/>
    <w:unhideWhenUsed/>
    <w:rsid w:val="00716A5A"/>
    <w:pPr>
      <w:spacing w:line="240" w:lineRule="auto"/>
    </w:pPr>
    <w:rPr>
      <w:sz w:val="20"/>
      <w:szCs w:val="20"/>
    </w:rPr>
  </w:style>
  <w:style w:type="character" w:customStyle="1" w:styleId="CommentTextChar">
    <w:name w:val="Comment Text Char"/>
    <w:basedOn w:val="DefaultParagraphFont"/>
    <w:link w:val="CommentText"/>
    <w:uiPriority w:val="99"/>
    <w:semiHidden/>
    <w:rsid w:val="00716A5A"/>
    <w:rPr>
      <w:sz w:val="20"/>
      <w:szCs w:val="20"/>
    </w:rPr>
  </w:style>
  <w:style w:type="paragraph" w:styleId="CommentSubject">
    <w:name w:val="annotation subject"/>
    <w:basedOn w:val="CommentText"/>
    <w:next w:val="CommentText"/>
    <w:link w:val="CommentSubjectChar"/>
    <w:uiPriority w:val="99"/>
    <w:semiHidden/>
    <w:unhideWhenUsed/>
    <w:rsid w:val="00716A5A"/>
    <w:rPr>
      <w:b/>
      <w:bCs/>
    </w:rPr>
  </w:style>
  <w:style w:type="character" w:customStyle="1" w:styleId="CommentSubjectChar">
    <w:name w:val="Comment Subject Char"/>
    <w:basedOn w:val="CommentTextChar"/>
    <w:link w:val="CommentSubject"/>
    <w:uiPriority w:val="99"/>
    <w:semiHidden/>
    <w:rsid w:val="00716A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6</cp:revision>
  <dcterms:created xsi:type="dcterms:W3CDTF">2020-04-27T12:07:00Z</dcterms:created>
  <dcterms:modified xsi:type="dcterms:W3CDTF">2020-04-27T12:30:00Z</dcterms:modified>
</cp:coreProperties>
</file>